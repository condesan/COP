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96" w:rsidRPr="00FF28D4" w:rsidRDefault="0015218F" w:rsidP="0046353B">
      <w:pPr>
        <w:spacing w:after="0" w:line="240" w:lineRule="auto"/>
        <w:jc w:val="center"/>
        <w:rPr>
          <w:rFonts w:ascii="Verdana" w:hAnsi="Verdana"/>
          <w:b/>
          <w:sz w:val="24"/>
          <w:szCs w:val="24"/>
          <w:lang w:val="en-GB"/>
        </w:rPr>
      </w:pPr>
      <w:r w:rsidRPr="00FF28D4">
        <w:rPr>
          <w:rFonts w:ascii="Verdana" w:hAnsi="Verdana"/>
          <w:b/>
          <w:sz w:val="24"/>
          <w:szCs w:val="24"/>
          <w:lang w:val="en-GB"/>
        </w:rPr>
        <w:t>Side Event</w:t>
      </w:r>
    </w:p>
    <w:p w:rsidR="009933FB" w:rsidRPr="00FF28D4" w:rsidRDefault="009933FB" w:rsidP="0046353B">
      <w:pPr>
        <w:spacing w:after="0" w:line="240" w:lineRule="auto"/>
        <w:jc w:val="center"/>
        <w:rPr>
          <w:rFonts w:ascii="Verdana" w:hAnsi="Verdana"/>
          <w:b/>
          <w:sz w:val="24"/>
          <w:szCs w:val="24"/>
          <w:lang w:val="en-GB"/>
        </w:rPr>
      </w:pPr>
      <w:r w:rsidRPr="00FF28D4">
        <w:rPr>
          <w:rFonts w:ascii="Verdana" w:hAnsi="Verdana"/>
          <w:b/>
          <w:sz w:val="24"/>
          <w:szCs w:val="24"/>
          <w:lang w:val="en-GB"/>
        </w:rPr>
        <w:t>UNFCCC COP16</w:t>
      </w:r>
    </w:p>
    <w:p w:rsidR="009933FB" w:rsidRPr="00FF28D4" w:rsidRDefault="009933FB" w:rsidP="0046353B">
      <w:pPr>
        <w:spacing w:after="0" w:line="240" w:lineRule="auto"/>
        <w:jc w:val="center"/>
        <w:rPr>
          <w:rFonts w:ascii="Verdana" w:hAnsi="Verdana"/>
          <w:b/>
          <w:sz w:val="24"/>
          <w:szCs w:val="24"/>
          <w:lang w:val="en-GB"/>
        </w:rPr>
      </w:pPr>
      <w:r w:rsidRPr="00FF28D4">
        <w:rPr>
          <w:rFonts w:ascii="Verdana" w:hAnsi="Verdana"/>
          <w:b/>
          <w:sz w:val="24"/>
          <w:szCs w:val="24"/>
          <w:lang w:val="en-GB"/>
        </w:rPr>
        <w:t>Cancun, Mexico</w:t>
      </w:r>
    </w:p>
    <w:p w:rsidR="0015218F" w:rsidRPr="00FF28D4" w:rsidRDefault="0015218F" w:rsidP="0046353B">
      <w:pPr>
        <w:spacing w:after="0" w:line="240" w:lineRule="auto"/>
        <w:jc w:val="center"/>
        <w:rPr>
          <w:rFonts w:ascii="Verdana" w:hAnsi="Verdana"/>
          <w:lang w:val="en-GB"/>
        </w:rPr>
      </w:pPr>
    </w:p>
    <w:p w:rsidR="00A7797B" w:rsidRPr="00FF28D4" w:rsidRDefault="00A7797B" w:rsidP="0046353B">
      <w:pPr>
        <w:spacing w:after="0" w:line="240" w:lineRule="auto"/>
        <w:jc w:val="center"/>
        <w:rPr>
          <w:rFonts w:ascii="Verdana" w:hAnsi="Verdana"/>
          <w:lang w:val="en-GB"/>
        </w:rPr>
      </w:pPr>
    </w:p>
    <w:p w:rsidR="00FF28D4" w:rsidRPr="00FF28D4" w:rsidRDefault="00FF28D4" w:rsidP="0046353B">
      <w:pPr>
        <w:spacing w:after="0" w:line="240" w:lineRule="auto"/>
        <w:jc w:val="center"/>
        <w:rPr>
          <w:rFonts w:ascii="Verdana" w:hAnsi="Verdana"/>
          <w:b/>
          <w:sz w:val="24"/>
          <w:szCs w:val="24"/>
          <w:lang w:val="en-GB"/>
        </w:rPr>
      </w:pPr>
    </w:p>
    <w:p w:rsidR="00FF28D4" w:rsidRPr="00FF28D4" w:rsidRDefault="00FF28D4" w:rsidP="0046353B">
      <w:pPr>
        <w:spacing w:after="0" w:line="240" w:lineRule="auto"/>
        <w:jc w:val="center"/>
        <w:rPr>
          <w:rFonts w:ascii="Verdana" w:hAnsi="Verdana"/>
          <w:b/>
          <w:lang w:val="en-GB"/>
        </w:rPr>
      </w:pPr>
    </w:p>
    <w:p w:rsidR="009933FB" w:rsidRPr="00FF28D4" w:rsidRDefault="002541D6" w:rsidP="0046353B">
      <w:pPr>
        <w:spacing w:after="0" w:line="240" w:lineRule="auto"/>
        <w:jc w:val="center"/>
        <w:rPr>
          <w:rFonts w:ascii="Verdana" w:hAnsi="Verdana"/>
          <w:b/>
          <w:lang w:val="en-US"/>
        </w:rPr>
      </w:pPr>
      <w:r w:rsidRPr="00FF28D4">
        <w:rPr>
          <w:rFonts w:ascii="Verdana" w:hAnsi="Verdana"/>
          <w:b/>
          <w:lang w:val="en-GB"/>
        </w:rPr>
        <w:t>Regional approaches for climate change adaptation in mountain areas</w:t>
      </w:r>
      <w:r w:rsidR="00E03C7B">
        <w:rPr>
          <w:rFonts w:ascii="Verdana" w:hAnsi="Verdana"/>
          <w:b/>
          <w:lang w:val="en-GB"/>
        </w:rPr>
        <w:t>:</w:t>
      </w:r>
      <w:ins w:id="0" w:author="mcguire" w:date="2010-11-23T17:22:00Z">
        <w:r w:rsidR="00AC09B7">
          <w:rPr>
            <w:rFonts w:ascii="Verdana" w:hAnsi="Verdana"/>
            <w:b/>
            <w:lang w:val="en-GB"/>
          </w:rPr>
          <w:t xml:space="preserve"> </w:t>
        </w:r>
      </w:ins>
      <w:r w:rsidR="00426FE0">
        <w:rPr>
          <w:rFonts w:ascii="Verdana" w:hAnsi="Verdana"/>
          <w:b/>
          <w:lang w:val="en-GB"/>
        </w:rPr>
        <w:t>s</w:t>
      </w:r>
      <w:r w:rsidRPr="00FF28D4">
        <w:rPr>
          <w:rFonts w:ascii="Verdana" w:hAnsi="Verdana"/>
          <w:b/>
          <w:lang w:val="en-GB"/>
        </w:rPr>
        <w:t>haring the experience</w:t>
      </w:r>
    </w:p>
    <w:p w:rsidR="009933FB" w:rsidRPr="00FF28D4" w:rsidRDefault="009933FB" w:rsidP="0046353B">
      <w:pPr>
        <w:spacing w:after="0" w:line="240" w:lineRule="auto"/>
        <w:jc w:val="center"/>
        <w:rPr>
          <w:rFonts w:ascii="Verdana" w:hAnsi="Verdana"/>
          <w:b/>
          <w:lang w:val="en-GB"/>
        </w:rPr>
      </w:pPr>
    </w:p>
    <w:p w:rsidR="00A7797B" w:rsidRPr="00FF28D4" w:rsidRDefault="00A7797B" w:rsidP="0046353B">
      <w:pPr>
        <w:spacing w:after="0" w:line="240" w:lineRule="auto"/>
        <w:jc w:val="center"/>
        <w:rPr>
          <w:rFonts w:ascii="Verdana" w:hAnsi="Verdana"/>
          <w:b/>
          <w:lang w:val="en-GB"/>
        </w:rPr>
      </w:pPr>
    </w:p>
    <w:p w:rsidR="009933FB" w:rsidRPr="00FF28D4" w:rsidRDefault="009933FB" w:rsidP="009933FB">
      <w:pPr>
        <w:spacing w:after="0" w:line="240" w:lineRule="auto"/>
        <w:rPr>
          <w:rFonts w:ascii="Verdana" w:hAnsi="Verdana"/>
          <w:b/>
          <w:lang w:val="en-GB"/>
        </w:rPr>
      </w:pPr>
      <w:r w:rsidRPr="00FF28D4">
        <w:rPr>
          <w:rFonts w:ascii="Verdana" w:hAnsi="Verdana"/>
          <w:b/>
          <w:lang w:val="en-GB"/>
        </w:rPr>
        <w:t>Date/Time: T</w:t>
      </w:r>
      <w:r w:rsidR="002541D6" w:rsidRPr="00FF28D4">
        <w:rPr>
          <w:rFonts w:ascii="Verdana" w:hAnsi="Verdana"/>
          <w:b/>
          <w:lang w:val="en-GB"/>
        </w:rPr>
        <w:t>hursday</w:t>
      </w:r>
      <w:r w:rsidRPr="00FF28D4">
        <w:rPr>
          <w:rFonts w:ascii="Verdana" w:hAnsi="Verdana"/>
          <w:b/>
          <w:lang w:val="en-GB"/>
        </w:rPr>
        <w:t xml:space="preserve"> </w:t>
      </w:r>
      <w:r w:rsidR="002541D6" w:rsidRPr="00FF28D4">
        <w:rPr>
          <w:rFonts w:ascii="Verdana" w:hAnsi="Verdana"/>
          <w:b/>
          <w:lang w:val="en-GB"/>
        </w:rPr>
        <w:t>9</w:t>
      </w:r>
      <w:r w:rsidRPr="00FF28D4">
        <w:rPr>
          <w:rFonts w:ascii="Verdana" w:hAnsi="Verdana"/>
          <w:b/>
          <w:lang w:val="en-GB"/>
        </w:rPr>
        <w:t xml:space="preserve"> December 2010 (1</w:t>
      </w:r>
      <w:r w:rsidR="002541D6" w:rsidRPr="00FF28D4">
        <w:rPr>
          <w:rFonts w:ascii="Verdana" w:hAnsi="Verdana"/>
          <w:b/>
          <w:lang w:val="en-GB"/>
        </w:rPr>
        <w:t>5:0</w:t>
      </w:r>
      <w:r w:rsidRPr="00FF28D4">
        <w:rPr>
          <w:rFonts w:ascii="Verdana" w:hAnsi="Verdana"/>
          <w:b/>
          <w:lang w:val="en-GB"/>
        </w:rPr>
        <w:t>0-1</w:t>
      </w:r>
      <w:r w:rsidR="002541D6" w:rsidRPr="00FF28D4">
        <w:rPr>
          <w:rFonts w:ascii="Verdana" w:hAnsi="Verdana"/>
          <w:b/>
          <w:lang w:val="en-GB"/>
        </w:rPr>
        <w:t>6</w:t>
      </w:r>
      <w:r w:rsidRPr="00FF28D4">
        <w:rPr>
          <w:rFonts w:ascii="Verdana" w:hAnsi="Verdana"/>
          <w:b/>
          <w:lang w:val="en-GB"/>
        </w:rPr>
        <w:t>:</w:t>
      </w:r>
      <w:r w:rsidR="002541D6" w:rsidRPr="00FF28D4">
        <w:rPr>
          <w:rFonts w:ascii="Verdana" w:hAnsi="Verdana"/>
          <w:b/>
          <w:lang w:val="en-GB"/>
        </w:rPr>
        <w:t>3</w:t>
      </w:r>
      <w:r w:rsidRPr="00FF28D4">
        <w:rPr>
          <w:rFonts w:ascii="Verdana" w:hAnsi="Verdana"/>
          <w:b/>
          <w:lang w:val="en-GB"/>
        </w:rPr>
        <w:t>0)</w:t>
      </w:r>
    </w:p>
    <w:p w:rsidR="00B55E3B" w:rsidRPr="00FF28D4" w:rsidRDefault="00B55E3B" w:rsidP="009933FB">
      <w:pPr>
        <w:spacing w:after="0" w:line="240" w:lineRule="auto"/>
        <w:rPr>
          <w:rFonts w:ascii="Verdana" w:hAnsi="Verdana"/>
          <w:b/>
          <w:lang w:val="en-GB"/>
        </w:rPr>
      </w:pPr>
    </w:p>
    <w:p w:rsidR="00B55E3B" w:rsidRPr="00FF28D4" w:rsidRDefault="00B55E3B" w:rsidP="009933FB">
      <w:pPr>
        <w:spacing w:after="0" w:line="240" w:lineRule="auto"/>
        <w:rPr>
          <w:rFonts w:ascii="Verdana" w:hAnsi="Verdana"/>
          <w:b/>
          <w:lang w:val="en-GB"/>
        </w:rPr>
      </w:pPr>
      <w:r w:rsidRPr="00FF28D4">
        <w:rPr>
          <w:rFonts w:ascii="Verdana" w:hAnsi="Verdana"/>
          <w:b/>
          <w:lang w:val="en-GB"/>
        </w:rPr>
        <w:t xml:space="preserve">Venue: </w:t>
      </w:r>
      <w:r w:rsidR="0052379C" w:rsidRPr="00FF28D4">
        <w:rPr>
          <w:rFonts w:ascii="Verdana" w:hAnsi="Verdana"/>
          <w:b/>
          <w:lang w:val="en-GB"/>
        </w:rPr>
        <w:t>Jaguar</w:t>
      </w:r>
      <w:r w:rsidRPr="00FF28D4">
        <w:rPr>
          <w:rFonts w:ascii="Verdana" w:hAnsi="Verdana"/>
          <w:b/>
          <w:lang w:val="en-GB"/>
        </w:rPr>
        <w:t xml:space="preserve"> room</w:t>
      </w:r>
    </w:p>
    <w:p w:rsidR="0015218F" w:rsidRPr="00FF28D4" w:rsidRDefault="0015218F" w:rsidP="006F168C">
      <w:pPr>
        <w:spacing w:after="0" w:line="240" w:lineRule="auto"/>
        <w:rPr>
          <w:rFonts w:ascii="Verdana" w:hAnsi="Verdana"/>
          <w:lang w:val="en-GB"/>
        </w:rPr>
      </w:pPr>
    </w:p>
    <w:p w:rsidR="0015218F" w:rsidRPr="00FF28D4" w:rsidRDefault="00FF28D4" w:rsidP="0046353B">
      <w:pPr>
        <w:spacing w:after="0" w:line="240" w:lineRule="auto"/>
        <w:rPr>
          <w:rFonts w:ascii="Verdana" w:hAnsi="Verdana"/>
          <w:b/>
          <w:lang w:val="en-GB"/>
        </w:rPr>
      </w:pPr>
      <w:r w:rsidRPr="00FF28D4">
        <w:rPr>
          <w:rFonts w:ascii="Verdana" w:hAnsi="Verdana"/>
          <w:b/>
          <w:lang w:val="en-GB"/>
        </w:rPr>
        <w:t>Organizing Partners</w:t>
      </w:r>
      <w:r w:rsidR="0015218F" w:rsidRPr="00FF28D4">
        <w:rPr>
          <w:rFonts w:ascii="Verdana" w:hAnsi="Verdana"/>
          <w:b/>
          <w:lang w:val="en-GB"/>
        </w:rPr>
        <w:t>:</w:t>
      </w:r>
    </w:p>
    <w:p w:rsidR="009E36C3" w:rsidRPr="00FF28D4" w:rsidRDefault="009E36C3" w:rsidP="0046353B">
      <w:pPr>
        <w:spacing w:after="0" w:line="240" w:lineRule="auto"/>
        <w:rPr>
          <w:rFonts w:ascii="Verdana" w:hAnsi="Verdana"/>
          <w:b/>
          <w:lang w:val="en-GB"/>
        </w:rPr>
      </w:pPr>
    </w:p>
    <w:p w:rsidR="0015218F" w:rsidRPr="00FF28D4" w:rsidRDefault="009933FB" w:rsidP="0046353B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 xml:space="preserve">Government of </w:t>
      </w:r>
      <w:r w:rsidR="0052379C" w:rsidRPr="00FF28D4">
        <w:rPr>
          <w:rFonts w:ascii="Verdana" w:hAnsi="Verdana"/>
          <w:lang w:val="en-GB"/>
        </w:rPr>
        <w:t>Montenegro</w:t>
      </w:r>
      <w:r w:rsidR="0015218F" w:rsidRPr="00FF28D4">
        <w:rPr>
          <w:rFonts w:ascii="Verdana" w:hAnsi="Verdana"/>
          <w:lang w:val="en-GB"/>
        </w:rPr>
        <w:t xml:space="preserve"> – </w:t>
      </w:r>
      <w:r w:rsidR="0052379C" w:rsidRPr="00FF28D4">
        <w:rPr>
          <w:rFonts w:ascii="Verdana" w:hAnsi="Verdana"/>
          <w:lang w:val="en-GB"/>
        </w:rPr>
        <w:t>Ministry for Spatial Planning and Environment</w:t>
      </w:r>
    </w:p>
    <w:p w:rsidR="0015218F" w:rsidRPr="00FF28D4" w:rsidRDefault="0015218F" w:rsidP="0046353B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>Mountain Partnership Secretariat - FAO</w:t>
      </w:r>
    </w:p>
    <w:p w:rsidR="0015218F" w:rsidRPr="00FF28D4" w:rsidRDefault="0015218F" w:rsidP="0046353B">
      <w:pPr>
        <w:spacing w:after="0" w:line="240" w:lineRule="auto"/>
        <w:rPr>
          <w:rFonts w:ascii="Verdana" w:hAnsi="Verdana"/>
          <w:lang w:val="en-GB"/>
        </w:rPr>
      </w:pPr>
    </w:p>
    <w:p w:rsidR="005E647E" w:rsidRPr="00FF28D4" w:rsidRDefault="005E647E" w:rsidP="0046353B">
      <w:pPr>
        <w:spacing w:after="0" w:line="240" w:lineRule="auto"/>
        <w:rPr>
          <w:rFonts w:ascii="Verdana" w:hAnsi="Verdana"/>
          <w:b/>
          <w:lang w:val="en-GB"/>
        </w:rPr>
      </w:pPr>
      <w:r w:rsidRPr="00FF28D4">
        <w:rPr>
          <w:rFonts w:ascii="Verdana" w:hAnsi="Verdana"/>
          <w:b/>
          <w:lang w:val="en-GB"/>
        </w:rPr>
        <w:t>Description of side event:</w:t>
      </w:r>
    </w:p>
    <w:p w:rsidR="005E647E" w:rsidRPr="00FF28D4" w:rsidRDefault="005E647E" w:rsidP="0046353B">
      <w:pPr>
        <w:spacing w:after="0" w:line="240" w:lineRule="auto"/>
        <w:rPr>
          <w:rFonts w:ascii="Verdana" w:hAnsi="Verdana"/>
          <w:b/>
          <w:lang w:val="en-GB"/>
        </w:rPr>
      </w:pPr>
    </w:p>
    <w:p w:rsidR="005E647E" w:rsidRPr="00FF28D4" w:rsidRDefault="005E647E" w:rsidP="005E647E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 xml:space="preserve">In the context of the Mountain Partnership, </w:t>
      </w:r>
      <w:r w:rsidR="0052379C" w:rsidRPr="00FF28D4">
        <w:rPr>
          <w:rFonts w:ascii="Verdana" w:hAnsi="Verdana"/>
          <w:lang w:val="en-GB"/>
        </w:rPr>
        <w:t xml:space="preserve">the Government of Montenegro and the Mountain Partnership Secretariat </w:t>
      </w:r>
      <w:r w:rsidRPr="00FF28D4">
        <w:rPr>
          <w:rFonts w:ascii="Verdana" w:hAnsi="Verdana"/>
          <w:lang w:val="en-GB"/>
        </w:rPr>
        <w:t xml:space="preserve">are jointly organizing a side event for sharing positive experiences and innovative examples of </w:t>
      </w:r>
      <w:r w:rsidR="0052379C" w:rsidRPr="00FF28D4">
        <w:rPr>
          <w:rFonts w:ascii="Verdana" w:hAnsi="Verdana"/>
          <w:lang w:val="en-GB"/>
        </w:rPr>
        <w:t xml:space="preserve">regional approaches and mechanisms to address </w:t>
      </w:r>
      <w:r w:rsidRPr="00FF28D4">
        <w:rPr>
          <w:rFonts w:ascii="Verdana" w:hAnsi="Verdana"/>
          <w:lang w:val="en-GB"/>
        </w:rPr>
        <w:t xml:space="preserve">adaptation to climate change in mountain </w:t>
      </w:r>
      <w:r w:rsidR="0052379C" w:rsidRPr="00FF28D4">
        <w:rPr>
          <w:rFonts w:ascii="Verdana" w:hAnsi="Verdana"/>
          <w:lang w:val="en-GB"/>
        </w:rPr>
        <w:t>areas</w:t>
      </w:r>
      <w:r w:rsidRPr="00FF28D4">
        <w:rPr>
          <w:rFonts w:ascii="Verdana" w:hAnsi="Verdana"/>
          <w:lang w:val="en-GB"/>
        </w:rPr>
        <w:t xml:space="preserve">. </w:t>
      </w:r>
    </w:p>
    <w:p w:rsidR="005E647E" w:rsidRPr="00FF28D4" w:rsidRDefault="005E647E" w:rsidP="005E647E">
      <w:pPr>
        <w:spacing w:after="0" w:line="240" w:lineRule="auto"/>
        <w:rPr>
          <w:rFonts w:ascii="Verdana" w:hAnsi="Verdana"/>
          <w:lang w:val="en-GB"/>
        </w:rPr>
      </w:pPr>
    </w:p>
    <w:p w:rsidR="005E647E" w:rsidRPr="00FF28D4" w:rsidRDefault="005E647E" w:rsidP="005E647E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 xml:space="preserve">Experiences will </w:t>
      </w:r>
      <w:r w:rsidR="00067C17" w:rsidRPr="00FF28D4">
        <w:rPr>
          <w:rFonts w:ascii="Verdana" w:hAnsi="Verdana"/>
          <w:lang w:val="en-GB"/>
        </w:rPr>
        <w:t xml:space="preserve">be shared from the Balkans, Alps, Carpathians, Andes and Hindu Kush Himalaya, </w:t>
      </w:r>
      <w:r w:rsidRPr="00FF28D4">
        <w:rPr>
          <w:rFonts w:ascii="Verdana" w:hAnsi="Verdana"/>
          <w:lang w:val="en-GB"/>
        </w:rPr>
        <w:t>highlight</w:t>
      </w:r>
      <w:r w:rsidR="00067C17" w:rsidRPr="00FF28D4">
        <w:rPr>
          <w:rFonts w:ascii="Verdana" w:hAnsi="Verdana"/>
          <w:lang w:val="en-GB"/>
        </w:rPr>
        <w:t>ing different approaches to cooperation within and between mountain regions. Both formal mechanisms</w:t>
      </w:r>
      <w:r w:rsidR="00E03C7B">
        <w:rPr>
          <w:rFonts w:ascii="Verdana" w:hAnsi="Verdana"/>
          <w:lang w:val="en-GB"/>
        </w:rPr>
        <w:t xml:space="preserve"> -</w:t>
      </w:r>
      <w:r w:rsidR="00067C17" w:rsidRPr="00FF28D4">
        <w:rPr>
          <w:rFonts w:ascii="Verdana" w:hAnsi="Verdana"/>
          <w:lang w:val="en-GB"/>
        </w:rPr>
        <w:t xml:space="preserve"> such as legal conventions</w:t>
      </w:r>
      <w:r w:rsidR="00E03C7B">
        <w:rPr>
          <w:rFonts w:ascii="Verdana" w:hAnsi="Verdana"/>
          <w:lang w:val="en-GB"/>
        </w:rPr>
        <w:t xml:space="preserve"> </w:t>
      </w:r>
      <w:del w:id="1" w:author="mcguire" w:date="2010-11-23T17:22:00Z">
        <w:r w:rsidR="00E03C7B" w:rsidDel="00AC09B7">
          <w:rPr>
            <w:rFonts w:ascii="Verdana" w:hAnsi="Verdana"/>
            <w:lang w:val="en-GB"/>
          </w:rPr>
          <w:delText xml:space="preserve">- </w:delText>
        </w:r>
      </w:del>
      <w:ins w:id="2" w:author="mcguire" w:date="2010-11-23T17:22:00Z">
        <w:r w:rsidR="00AC09B7">
          <w:rPr>
            <w:rFonts w:ascii="Verdana" w:hAnsi="Verdana"/>
            <w:lang w:val="en-GB"/>
          </w:rPr>
          <w:t xml:space="preserve">- </w:t>
        </w:r>
      </w:ins>
      <w:r w:rsidR="00067C17" w:rsidRPr="00FF28D4">
        <w:rPr>
          <w:rFonts w:ascii="Verdana" w:hAnsi="Verdana"/>
          <w:lang w:val="en-GB"/>
        </w:rPr>
        <w:t>and less formal arrangements</w:t>
      </w:r>
      <w:del w:id="3" w:author="mcguire" w:date="2010-11-23T17:22:00Z">
        <w:r w:rsidR="00E03C7B" w:rsidDel="00AC09B7">
          <w:rPr>
            <w:rFonts w:ascii="Verdana" w:hAnsi="Verdana"/>
            <w:lang w:val="en-GB"/>
          </w:rPr>
          <w:delText>,</w:delText>
        </w:r>
      </w:del>
      <w:r w:rsidR="00067C17" w:rsidRPr="00FF28D4">
        <w:rPr>
          <w:rFonts w:ascii="Verdana" w:hAnsi="Verdana"/>
          <w:lang w:val="en-GB"/>
        </w:rPr>
        <w:t xml:space="preserve"> will be presented by government representatives whose countries are actively involved in pursuing regional cooperation, in particular regarding adaptation to climate change.</w:t>
      </w:r>
      <w:r w:rsidR="006074D0" w:rsidRPr="00FF28D4">
        <w:rPr>
          <w:rFonts w:ascii="Verdana" w:hAnsi="Verdana"/>
          <w:lang w:val="en-GB"/>
        </w:rPr>
        <w:t xml:space="preserve"> The presentations will include information on the role and contributions of supporting institutions, such </w:t>
      </w:r>
      <w:r w:rsidR="00E03C7B">
        <w:rPr>
          <w:rFonts w:ascii="Verdana" w:hAnsi="Verdana"/>
          <w:lang w:val="en-GB"/>
        </w:rPr>
        <w:t xml:space="preserve">as </w:t>
      </w:r>
      <w:r w:rsidR="006074D0" w:rsidRPr="00FF28D4">
        <w:rPr>
          <w:rFonts w:ascii="Verdana" w:hAnsi="Verdana"/>
          <w:lang w:val="en-GB"/>
        </w:rPr>
        <w:t xml:space="preserve">the Alpine and Carpathian Convention </w:t>
      </w:r>
      <w:r w:rsidR="00B8363A">
        <w:rPr>
          <w:rFonts w:ascii="Verdana" w:hAnsi="Verdana"/>
          <w:lang w:val="en-GB"/>
        </w:rPr>
        <w:t>S</w:t>
      </w:r>
      <w:r w:rsidR="006074D0" w:rsidRPr="00FF28D4">
        <w:rPr>
          <w:rFonts w:ascii="Verdana" w:hAnsi="Verdana"/>
          <w:lang w:val="en-GB"/>
        </w:rPr>
        <w:t>ecretariats, and mountain centres such as ICIMOD,</w:t>
      </w:r>
      <w:r w:rsidR="004011A3" w:rsidRPr="00FF28D4">
        <w:rPr>
          <w:rFonts w:ascii="Verdana" w:hAnsi="Verdana"/>
          <w:lang w:val="en-GB"/>
        </w:rPr>
        <w:t xml:space="preserve"> which contribute significantly to regional cooperation</w:t>
      </w:r>
      <w:r w:rsidR="006074D0" w:rsidRPr="00FF28D4">
        <w:rPr>
          <w:rFonts w:ascii="Verdana" w:hAnsi="Verdana"/>
          <w:lang w:val="en-GB"/>
        </w:rPr>
        <w:t>.</w:t>
      </w:r>
    </w:p>
    <w:p w:rsidR="00067C17" w:rsidRPr="00FF28D4" w:rsidRDefault="00067C17" w:rsidP="005E647E">
      <w:pPr>
        <w:spacing w:after="0" w:line="240" w:lineRule="auto"/>
        <w:rPr>
          <w:rFonts w:ascii="Verdana" w:hAnsi="Verdana"/>
          <w:lang w:val="en-GB"/>
        </w:rPr>
      </w:pPr>
    </w:p>
    <w:p w:rsidR="005E647E" w:rsidRPr="00FF28D4" w:rsidRDefault="005E647E" w:rsidP="005E647E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 xml:space="preserve">The event will aim to </w:t>
      </w:r>
      <w:r w:rsidR="004011A3" w:rsidRPr="00FF28D4">
        <w:rPr>
          <w:rFonts w:ascii="Verdana" w:hAnsi="Verdana"/>
          <w:lang w:val="en-GB"/>
        </w:rPr>
        <w:t>enhance ongoing efforts in regional cooperation through the sharing of experience and to use the lessons learned as a basis for initiating</w:t>
      </w:r>
      <w:r w:rsidR="009E6004">
        <w:rPr>
          <w:rFonts w:ascii="Verdana" w:hAnsi="Verdana"/>
          <w:lang w:val="en-GB"/>
        </w:rPr>
        <w:t xml:space="preserve"> </w:t>
      </w:r>
      <w:r w:rsidR="004011A3" w:rsidRPr="00FF28D4">
        <w:rPr>
          <w:rFonts w:ascii="Verdana" w:hAnsi="Verdana"/>
          <w:lang w:val="en-GB"/>
        </w:rPr>
        <w:t>new cooperation in mountain regions that would like to pursue closer joint collaboration on mountain issues.</w:t>
      </w:r>
      <w:r w:rsidR="00B4392C">
        <w:rPr>
          <w:rFonts w:ascii="Verdana" w:hAnsi="Verdana"/>
          <w:lang w:val="en-GB"/>
        </w:rPr>
        <w:t xml:space="preserve"> </w:t>
      </w:r>
      <w:r w:rsidRPr="00FF28D4">
        <w:rPr>
          <w:rFonts w:ascii="Verdana" w:hAnsi="Verdana"/>
          <w:lang w:val="en-GB"/>
        </w:rPr>
        <w:t>Practical steps that can be taken forward, promoted and converted into action in the context of the Mountain Partnership</w:t>
      </w:r>
      <w:r w:rsidR="004011A3" w:rsidRPr="00FF28D4">
        <w:rPr>
          <w:rFonts w:ascii="Verdana" w:hAnsi="Verdana"/>
          <w:lang w:val="en-GB"/>
        </w:rPr>
        <w:t xml:space="preserve"> will be identified</w:t>
      </w:r>
      <w:r w:rsidRPr="00FF28D4">
        <w:rPr>
          <w:rFonts w:ascii="Verdana" w:hAnsi="Verdana"/>
          <w:lang w:val="en-GB"/>
        </w:rPr>
        <w:t>.</w:t>
      </w:r>
    </w:p>
    <w:p w:rsidR="005E647E" w:rsidRPr="00FF28D4" w:rsidRDefault="005E647E" w:rsidP="005E647E">
      <w:pPr>
        <w:spacing w:after="0" w:line="240" w:lineRule="auto"/>
        <w:rPr>
          <w:rFonts w:ascii="Verdana" w:hAnsi="Verdana"/>
          <w:lang w:val="en-GB"/>
        </w:rPr>
      </w:pPr>
    </w:p>
    <w:p w:rsidR="00FF28D4" w:rsidRDefault="00FF28D4" w:rsidP="005E647E">
      <w:pPr>
        <w:spacing w:after="0" w:line="240" w:lineRule="auto"/>
        <w:rPr>
          <w:rFonts w:ascii="Verdana" w:hAnsi="Verdana"/>
          <w:b/>
          <w:lang w:val="en-GB"/>
        </w:rPr>
      </w:pPr>
    </w:p>
    <w:p w:rsidR="00FF28D4" w:rsidRDefault="00FF28D4" w:rsidP="005E647E">
      <w:pPr>
        <w:spacing w:after="0" w:line="240" w:lineRule="auto"/>
        <w:rPr>
          <w:rFonts w:ascii="Verdana" w:hAnsi="Verdana"/>
          <w:b/>
          <w:lang w:val="en-GB"/>
        </w:rPr>
      </w:pPr>
    </w:p>
    <w:p w:rsidR="005E647E" w:rsidRPr="00FF28D4" w:rsidRDefault="005E647E" w:rsidP="005E647E">
      <w:pPr>
        <w:spacing w:after="0" w:line="240" w:lineRule="auto"/>
        <w:rPr>
          <w:rFonts w:ascii="Verdana" w:hAnsi="Verdana"/>
          <w:b/>
          <w:lang w:val="en-GB"/>
        </w:rPr>
      </w:pPr>
      <w:r w:rsidRPr="00FF28D4">
        <w:rPr>
          <w:rFonts w:ascii="Verdana" w:hAnsi="Verdana"/>
          <w:b/>
          <w:lang w:val="en-GB"/>
        </w:rPr>
        <w:lastRenderedPageBreak/>
        <w:t>Speakers</w:t>
      </w:r>
      <w:r w:rsidR="002639EF" w:rsidRPr="00FF28D4">
        <w:rPr>
          <w:rFonts w:ascii="Verdana" w:hAnsi="Verdana"/>
          <w:b/>
          <w:lang w:val="en-GB"/>
        </w:rPr>
        <w:t>/Presenters</w:t>
      </w:r>
      <w:r w:rsidRPr="00FF28D4">
        <w:rPr>
          <w:rFonts w:ascii="Verdana" w:hAnsi="Verdana"/>
          <w:b/>
          <w:lang w:val="en-GB"/>
        </w:rPr>
        <w:t>:</w:t>
      </w:r>
    </w:p>
    <w:p w:rsidR="005E647E" w:rsidRPr="00FF28D4" w:rsidRDefault="005E647E" w:rsidP="005E647E">
      <w:pPr>
        <w:spacing w:after="0" w:line="240" w:lineRule="auto"/>
        <w:rPr>
          <w:rFonts w:ascii="Verdana" w:hAnsi="Verdana"/>
          <w:lang w:val="en-GB"/>
        </w:rPr>
      </w:pPr>
    </w:p>
    <w:p w:rsidR="005E647E" w:rsidRPr="00FF28D4" w:rsidRDefault="002639EF" w:rsidP="005E647E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 xml:space="preserve">Minister of Environment of </w:t>
      </w:r>
      <w:r w:rsidR="00067C17" w:rsidRPr="00FF28D4">
        <w:rPr>
          <w:rFonts w:ascii="Verdana" w:hAnsi="Verdana"/>
          <w:lang w:val="en-GB"/>
        </w:rPr>
        <w:t>Montenegro</w:t>
      </w:r>
    </w:p>
    <w:p w:rsidR="002639EF" w:rsidRPr="00FF28D4" w:rsidRDefault="002639EF" w:rsidP="002639EF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 xml:space="preserve">Minister of Environment of </w:t>
      </w:r>
      <w:r w:rsidR="00067C17" w:rsidRPr="00FF28D4">
        <w:rPr>
          <w:rFonts w:ascii="Verdana" w:hAnsi="Verdana"/>
          <w:lang w:val="en-GB"/>
        </w:rPr>
        <w:t>Slovenia</w:t>
      </w:r>
      <w:r w:rsidR="002D40D1" w:rsidRPr="00FF28D4">
        <w:rPr>
          <w:rFonts w:ascii="Verdana" w:hAnsi="Verdana"/>
          <w:lang w:val="en-GB"/>
        </w:rPr>
        <w:t>/President of the Alpine Convention</w:t>
      </w:r>
    </w:p>
    <w:p w:rsidR="002639EF" w:rsidRPr="00FF28D4" w:rsidRDefault="00067C17" w:rsidP="002639EF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>Minister of Agriculture and Forests of Bhutan</w:t>
      </w:r>
    </w:p>
    <w:p w:rsidR="009665B1" w:rsidRPr="00FF28D4" w:rsidRDefault="009665B1" w:rsidP="002639EF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>High level Representative of Ministry of Environment of Italy (name to be confirmed)</w:t>
      </w:r>
    </w:p>
    <w:p w:rsidR="002639EF" w:rsidRPr="00FF28D4" w:rsidRDefault="00067C17" w:rsidP="002639EF">
      <w:pPr>
        <w:spacing w:after="0" w:line="240" w:lineRule="auto"/>
        <w:rPr>
          <w:rFonts w:ascii="Verdana" w:hAnsi="Verdana"/>
          <w:lang w:val="en-US"/>
        </w:rPr>
      </w:pPr>
      <w:r w:rsidRPr="00FF28D4">
        <w:rPr>
          <w:rFonts w:ascii="Verdana" w:hAnsi="Verdana"/>
          <w:lang w:val="en-US"/>
        </w:rPr>
        <w:t>High level Representative of Ecuador (to be confirmed)</w:t>
      </w:r>
    </w:p>
    <w:p w:rsidR="002639EF" w:rsidRPr="00FF28D4" w:rsidRDefault="002639EF" w:rsidP="002639EF">
      <w:pPr>
        <w:spacing w:after="0" w:line="240" w:lineRule="auto"/>
        <w:rPr>
          <w:rFonts w:ascii="Verdana" w:hAnsi="Verdana"/>
          <w:lang w:val="en-GB"/>
        </w:rPr>
      </w:pPr>
    </w:p>
    <w:p w:rsidR="00FF28D4" w:rsidRPr="00FF28D4" w:rsidRDefault="00FF28D4" w:rsidP="00FF28D4">
      <w:pPr>
        <w:spacing w:after="0" w:line="240" w:lineRule="auto"/>
        <w:rPr>
          <w:rFonts w:ascii="Verdana" w:hAnsi="Verdana"/>
          <w:b/>
          <w:lang w:val="en-GB"/>
        </w:rPr>
      </w:pPr>
      <w:r w:rsidRPr="00FF28D4">
        <w:rPr>
          <w:rFonts w:ascii="Verdana" w:hAnsi="Verdana"/>
          <w:b/>
          <w:lang w:val="en-GB"/>
        </w:rPr>
        <w:t>Facilitator:</w:t>
      </w:r>
    </w:p>
    <w:p w:rsidR="00FF28D4" w:rsidRPr="00FF28D4" w:rsidRDefault="00FF28D4" w:rsidP="00FF28D4">
      <w:pPr>
        <w:spacing w:after="0" w:line="240" w:lineRule="auto"/>
        <w:rPr>
          <w:rFonts w:ascii="Verdana" w:hAnsi="Verdana"/>
          <w:lang w:val="en-GB"/>
        </w:rPr>
      </w:pPr>
      <w:r w:rsidRPr="00FF28D4">
        <w:rPr>
          <w:rFonts w:ascii="Verdana" w:hAnsi="Verdana"/>
          <w:lang w:val="en-GB"/>
        </w:rPr>
        <w:t>Coordinator, Mountain Partnership Secretariat – Douglas McGuire</w:t>
      </w:r>
    </w:p>
    <w:p w:rsidR="00FF28D4" w:rsidRPr="00FF28D4" w:rsidRDefault="00FF28D4" w:rsidP="00FF28D4">
      <w:pPr>
        <w:spacing w:after="0" w:line="240" w:lineRule="auto"/>
        <w:rPr>
          <w:rFonts w:ascii="Verdana" w:hAnsi="Verdana"/>
          <w:b/>
          <w:lang w:val="en-GB"/>
        </w:rPr>
      </w:pPr>
    </w:p>
    <w:p w:rsidR="00FF28D4" w:rsidRPr="00FF28D4" w:rsidRDefault="00FF28D4" w:rsidP="002639EF">
      <w:pPr>
        <w:spacing w:after="0" w:line="240" w:lineRule="auto"/>
        <w:rPr>
          <w:rFonts w:ascii="Verdana" w:hAnsi="Verdana"/>
          <w:lang w:val="en-GB"/>
        </w:rPr>
      </w:pPr>
    </w:p>
    <w:p w:rsidR="0046353B" w:rsidRPr="00FF28D4" w:rsidRDefault="0046353B" w:rsidP="0046353B">
      <w:pPr>
        <w:spacing w:after="0" w:line="240" w:lineRule="auto"/>
        <w:rPr>
          <w:rFonts w:ascii="Verdana" w:hAnsi="Verdana"/>
          <w:b/>
          <w:lang w:val="en-GB"/>
        </w:rPr>
      </w:pPr>
      <w:r w:rsidRPr="00FF28D4">
        <w:rPr>
          <w:rFonts w:ascii="Verdana" w:hAnsi="Verdana"/>
          <w:b/>
          <w:lang w:val="en-GB"/>
        </w:rPr>
        <w:t>Program</w:t>
      </w:r>
      <w:r w:rsidR="009933FB" w:rsidRPr="00FF28D4">
        <w:rPr>
          <w:rFonts w:ascii="Verdana" w:hAnsi="Verdana"/>
          <w:b/>
          <w:lang w:val="en-GB"/>
        </w:rPr>
        <w:t>me</w:t>
      </w:r>
      <w:r w:rsidRPr="00FF28D4">
        <w:rPr>
          <w:rFonts w:ascii="Verdana" w:hAnsi="Verdana"/>
          <w:b/>
          <w:lang w:val="en-GB"/>
        </w:rPr>
        <w:t>:</w:t>
      </w:r>
    </w:p>
    <w:p w:rsidR="0046353B" w:rsidRPr="00FF28D4" w:rsidRDefault="0046353B" w:rsidP="004C66A1">
      <w:pPr>
        <w:spacing w:after="0" w:line="240" w:lineRule="auto"/>
        <w:rPr>
          <w:rFonts w:ascii="Verdana" w:hAnsi="Verdana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0"/>
        <w:gridCol w:w="4799"/>
        <w:gridCol w:w="2767"/>
      </w:tblGrid>
      <w:tr w:rsidR="002D40D1" w:rsidRPr="00FF28D4" w:rsidTr="002D40D1">
        <w:tc>
          <w:tcPr>
            <w:tcW w:w="1380" w:type="dxa"/>
            <w:vAlign w:val="center"/>
          </w:tcPr>
          <w:p w:rsidR="004C66A1" w:rsidRPr="00FF28D4" w:rsidRDefault="004C66A1" w:rsidP="00067C17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</w:t>
            </w:r>
            <w:r w:rsidR="00067C17" w:rsidRPr="00FF28D4">
              <w:rPr>
                <w:rFonts w:ascii="Verdana" w:hAnsi="Verdana"/>
                <w:lang w:val="en-GB"/>
              </w:rPr>
              <w:t>5</w:t>
            </w:r>
            <w:r w:rsidRPr="00FF28D4">
              <w:rPr>
                <w:rFonts w:ascii="Verdana" w:hAnsi="Verdana"/>
                <w:lang w:val="en-GB"/>
              </w:rPr>
              <w:t>:</w:t>
            </w:r>
            <w:r w:rsidR="00067C17" w:rsidRPr="00FF28D4">
              <w:rPr>
                <w:rFonts w:ascii="Verdana" w:hAnsi="Verdana"/>
                <w:lang w:val="en-GB"/>
              </w:rPr>
              <w:t>00</w:t>
            </w:r>
            <w:r w:rsidRPr="00FF28D4">
              <w:rPr>
                <w:rFonts w:ascii="Verdana" w:hAnsi="Verdana"/>
                <w:lang w:val="en-GB"/>
              </w:rPr>
              <w:t>-1</w:t>
            </w:r>
            <w:r w:rsidR="00067C17" w:rsidRPr="00FF28D4">
              <w:rPr>
                <w:rFonts w:ascii="Verdana" w:hAnsi="Verdana"/>
                <w:lang w:val="en-GB"/>
              </w:rPr>
              <w:t>5</w:t>
            </w:r>
            <w:r w:rsidRPr="00FF28D4">
              <w:rPr>
                <w:rFonts w:ascii="Verdana" w:hAnsi="Verdana"/>
                <w:lang w:val="en-GB"/>
              </w:rPr>
              <w:t>:</w:t>
            </w:r>
            <w:r w:rsidR="00067C17" w:rsidRPr="00FF28D4">
              <w:rPr>
                <w:rFonts w:ascii="Verdana" w:hAnsi="Verdana"/>
                <w:lang w:val="en-GB"/>
              </w:rPr>
              <w:t>0</w:t>
            </w:r>
            <w:r w:rsidRPr="00FF28D4">
              <w:rPr>
                <w:rFonts w:ascii="Verdana" w:hAnsi="Verdana"/>
                <w:lang w:val="en-GB"/>
              </w:rPr>
              <w:t>5</w:t>
            </w:r>
          </w:p>
        </w:tc>
        <w:tc>
          <w:tcPr>
            <w:tcW w:w="4799" w:type="dxa"/>
            <w:vAlign w:val="center"/>
          </w:tcPr>
          <w:p w:rsidR="004C66A1" w:rsidRPr="00FF28D4" w:rsidRDefault="009933FB" w:rsidP="004E5B14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Opening</w:t>
            </w:r>
          </w:p>
        </w:tc>
        <w:tc>
          <w:tcPr>
            <w:tcW w:w="2767" w:type="dxa"/>
            <w:vAlign w:val="center"/>
          </w:tcPr>
          <w:p w:rsidR="004C66A1" w:rsidRPr="00FF28D4" w:rsidRDefault="004C66A1" w:rsidP="00DD3BA0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Mountain Partnership</w:t>
            </w:r>
          </w:p>
        </w:tc>
      </w:tr>
      <w:tr w:rsidR="002D40D1" w:rsidRPr="00FF28D4" w:rsidTr="002D40D1">
        <w:tc>
          <w:tcPr>
            <w:tcW w:w="1380" w:type="dxa"/>
            <w:vAlign w:val="center"/>
          </w:tcPr>
          <w:p w:rsidR="004C66A1" w:rsidRPr="00FF28D4" w:rsidRDefault="00067C17" w:rsidP="00067C17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15:05-15</w:t>
            </w:r>
            <w:r w:rsidR="004C66A1" w:rsidRPr="00FF28D4">
              <w:rPr>
                <w:rFonts w:ascii="Verdana" w:hAnsi="Verdana"/>
                <w:lang w:val="en-GB"/>
              </w:rPr>
              <w:t>:</w:t>
            </w:r>
            <w:r w:rsidRPr="00FF28D4">
              <w:rPr>
                <w:rFonts w:ascii="Verdana" w:hAnsi="Verdana"/>
                <w:lang w:val="en-GB"/>
              </w:rPr>
              <w:t>20</w:t>
            </w:r>
          </w:p>
        </w:tc>
        <w:tc>
          <w:tcPr>
            <w:tcW w:w="4799" w:type="dxa"/>
            <w:vAlign w:val="center"/>
          </w:tcPr>
          <w:p w:rsidR="004C66A1" w:rsidRPr="00FF28D4" w:rsidRDefault="002D40D1" w:rsidP="004E5B14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R</w:t>
            </w:r>
            <w:r w:rsidR="00067C17" w:rsidRPr="00FF28D4">
              <w:rPr>
                <w:rFonts w:ascii="Verdana" w:hAnsi="Verdana"/>
                <w:lang w:val="en-GB"/>
              </w:rPr>
              <w:t>egional cooperation in the Balkans</w:t>
            </w:r>
          </w:p>
        </w:tc>
        <w:tc>
          <w:tcPr>
            <w:tcW w:w="2767" w:type="dxa"/>
            <w:vAlign w:val="center"/>
          </w:tcPr>
          <w:p w:rsidR="004C66A1" w:rsidRPr="00FF28D4" w:rsidRDefault="00067C17" w:rsidP="004E5B14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Minister of Environment</w:t>
            </w:r>
            <w:r w:rsidR="002D40D1" w:rsidRPr="00FF28D4">
              <w:rPr>
                <w:rFonts w:ascii="Verdana" w:hAnsi="Verdana"/>
                <w:lang w:val="en-GB"/>
              </w:rPr>
              <w:t xml:space="preserve"> of Montenegro</w:t>
            </w:r>
          </w:p>
          <w:p w:rsidR="004C66A1" w:rsidRPr="00FF28D4" w:rsidRDefault="004C66A1" w:rsidP="004E5B14">
            <w:pPr>
              <w:spacing w:after="0" w:line="240" w:lineRule="auto"/>
              <w:rPr>
                <w:rFonts w:ascii="Verdana" w:hAnsi="Verdana"/>
                <w:lang w:val="en-GB"/>
              </w:rPr>
            </w:pPr>
          </w:p>
        </w:tc>
      </w:tr>
      <w:tr w:rsidR="002D40D1" w:rsidRPr="009E6004" w:rsidTr="002D40D1">
        <w:tc>
          <w:tcPr>
            <w:tcW w:w="1380" w:type="dxa"/>
            <w:vAlign w:val="center"/>
          </w:tcPr>
          <w:p w:rsidR="004C66A1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15</w:t>
            </w:r>
            <w:r w:rsidR="004C66A1" w:rsidRPr="00FF28D4">
              <w:rPr>
                <w:rFonts w:ascii="Verdana" w:hAnsi="Verdana"/>
                <w:lang w:val="en-GB"/>
              </w:rPr>
              <w:t>:</w:t>
            </w:r>
            <w:r w:rsidRPr="00FF28D4">
              <w:rPr>
                <w:rFonts w:ascii="Verdana" w:hAnsi="Verdana"/>
                <w:lang w:val="en-GB"/>
              </w:rPr>
              <w:t>20</w:t>
            </w:r>
            <w:r w:rsidR="004C66A1" w:rsidRPr="00FF28D4">
              <w:rPr>
                <w:rFonts w:ascii="Verdana" w:hAnsi="Verdana"/>
                <w:lang w:val="en-GB"/>
              </w:rPr>
              <w:t>-1</w:t>
            </w:r>
            <w:r w:rsidRPr="00FF28D4">
              <w:rPr>
                <w:rFonts w:ascii="Verdana" w:hAnsi="Verdana"/>
                <w:lang w:val="en-GB"/>
              </w:rPr>
              <w:t>5</w:t>
            </w:r>
            <w:r w:rsidR="004C66A1" w:rsidRPr="00FF28D4">
              <w:rPr>
                <w:rFonts w:ascii="Verdana" w:hAnsi="Verdana"/>
                <w:lang w:val="en-GB"/>
              </w:rPr>
              <w:t>:</w:t>
            </w:r>
            <w:r w:rsidRPr="00FF28D4">
              <w:rPr>
                <w:rFonts w:ascii="Verdana" w:hAnsi="Verdana"/>
                <w:lang w:val="en-GB"/>
              </w:rPr>
              <w:t>35</w:t>
            </w:r>
          </w:p>
        </w:tc>
        <w:tc>
          <w:tcPr>
            <w:tcW w:w="4799" w:type="dxa"/>
            <w:vAlign w:val="center"/>
          </w:tcPr>
          <w:p w:rsidR="004C66A1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Experiences from the Alpine Convention and the Carpathian Convention toward</w:t>
            </w:r>
            <w:r w:rsidR="00B8363A">
              <w:rPr>
                <w:rFonts w:ascii="Verdana" w:hAnsi="Verdana"/>
                <w:lang w:val="en-GB"/>
              </w:rPr>
              <w:t>s</w:t>
            </w:r>
            <w:r w:rsidRPr="00FF28D4">
              <w:rPr>
                <w:rFonts w:ascii="Verdana" w:hAnsi="Verdana"/>
                <w:lang w:val="en-GB"/>
              </w:rPr>
              <w:t xml:space="preserve"> greater cooperation within and between regions</w:t>
            </w:r>
          </w:p>
        </w:tc>
        <w:tc>
          <w:tcPr>
            <w:tcW w:w="2767" w:type="dxa"/>
            <w:vAlign w:val="center"/>
          </w:tcPr>
          <w:p w:rsidR="004C66A1" w:rsidRPr="00FF28D4" w:rsidRDefault="004C66A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Mini</w:t>
            </w:r>
            <w:r w:rsidR="00A43902" w:rsidRPr="00FF28D4">
              <w:rPr>
                <w:rFonts w:ascii="Verdana" w:hAnsi="Verdana"/>
                <w:lang w:val="en-GB"/>
              </w:rPr>
              <w:t xml:space="preserve">ster of Environment of </w:t>
            </w:r>
            <w:r w:rsidRPr="00FF28D4">
              <w:rPr>
                <w:rFonts w:ascii="Verdana" w:hAnsi="Verdana"/>
                <w:lang w:val="en-GB"/>
              </w:rPr>
              <w:t xml:space="preserve"> </w:t>
            </w:r>
            <w:r w:rsidR="002D40D1" w:rsidRPr="00FF28D4">
              <w:rPr>
                <w:rFonts w:ascii="Verdana" w:hAnsi="Verdana"/>
                <w:lang w:val="en-GB"/>
              </w:rPr>
              <w:t>Slovenia (President of the Alpine Convention)</w:t>
            </w:r>
          </w:p>
        </w:tc>
      </w:tr>
      <w:tr w:rsidR="002D40D1" w:rsidRPr="009E6004" w:rsidTr="002D40D1">
        <w:tc>
          <w:tcPr>
            <w:tcW w:w="1380" w:type="dxa"/>
            <w:vAlign w:val="center"/>
          </w:tcPr>
          <w:p w:rsidR="004C66A1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15</w:t>
            </w:r>
            <w:r w:rsidR="004C66A1" w:rsidRPr="00FF28D4">
              <w:rPr>
                <w:rFonts w:ascii="Verdana" w:hAnsi="Verdana"/>
                <w:lang w:val="en-GB"/>
              </w:rPr>
              <w:t>:</w:t>
            </w:r>
            <w:r w:rsidRPr="00FF28D4">
              <w:rPr>
                <w:rFonts w:ascii="Verdana" w:hAnsi="Verdana"/>
                <w:lang w:val="en-GB"/>
              </w:rPr>
              <w:t>35</w:t>
            </w:r>
            <w:r w:rsidR="004C66A1" w:rsidRPr="00FF28D4">
              <w:rPr>
                <w:rFonts w:ascii="Verdana" w:hAnsi="Verdana"/>
                <w:lang w:val="en-GB"/>
              </w:rPr>
              <w:t>-1</w:t>
            </w:r>
            <w:r w:rsidRPr="00FF28D4">
              <w:rPr>
                <w:rFonts w:ascii="Verdana" w:hAnsi="Verdana"/>
                <w:lang w:val="en-GB"/>
              </w:rPr>
              <w:t>5</w:t>
            </w:r>
            <w:r w:rsidR="004C66A1" w:rsidRPr="00FF28D4">
              <w:rPr>
                <w:rFonts w:ascii="Verdana" w:hAnsi="Verdana"/>
                <w:lang w:val="en-GB"/>
              </w:rPr>
              <w:t>:</w:t>
            </w:r>
            <w:r w:rsidR="009665B1" w:rsidRPr="00FF28D4">
              <w:rPr>
                <w:rFonts w:ascii="Verdana" w:hAnsi="Verdana"/>
                <w:lang w:val="en-GB"/>
              </w:rPr>
              <w:t>45</w:t>
            </w:r>
          </w:p>
        </w:tc>
        <w:tc>
          <w:tcPr>
            <w:tcW w:w="4799" w:type="dxa"/>
            <w:vAlign w:val="center"/>
          </w:tcPr>
          <w:p w:rsidR="004C66A1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Sharing experience and knowledge in the Hindu Kush Himalaya for climate change adaptation</w:t>
            </w:r>
          </w:p>
        </w:tc>
        <w:tc>
          <w:tcPr>
            <w:tcW w:w="2767" w:type="dxa"/>
            <w:vAlign w:val="center"/>
          </w:tcPr>
          <w:p w:rsidR="004C66A1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Minister of Environment of Bhutan</w:t>
            </w:r>
          </w:p>
        </w:tc>
      </w:tr>
      <w:tr w:rsidR="002D40D1" w:rsidRPr="009E6004" w:rsidTr="002D40D1">
        <w:tc>
          <w:tcPr>
            <w:tcW w:w="1380" w:type="dxa"/>
            <w:vAlign w:val="center"/>
          </w:tcPr>
          <w:p w:rsidR="004C66A1" w:rsidRPr="00FF28D4" w:rsidRDefault="002D40D1" w:rsidP="009665B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15</w:t>
            </w:r>
            <w:r w:rsidR="004C66A1" w:rsidRPr="00FF28D4">
              <w:rPr>
                <w:rFonts w:ascii="Verdana" w:hAnsi="Verdana"/>
                <w:lang w:val="en-GB"/>
              </w:rPr>
              <w:t>:</w:t>
            </w:r>
            <w:r w:rsidR="009665B1" w:rsidRPr="00FF28D4">
              <w:rPr>
                <w:rFonts w:ascii="Verdana" w:hAnsi="Verdana"/>
                <w:lang w:val="en-GB"/>
              </w:rPr>
              <w:t>45</w:t>
            </w:r>
            <w:r w:rsidR="004C66A1" w:rsidRPr="00FF28D4">
              <w:rPr>
                <w:rFonts w:ascii="Verdana" w:hAnsi="Verdana"/>
                <w:lang w:val="en-GB"/>
              </w:rPr>
              <w:t>-1</w:t>
            </w:r>
            <w:r w:rsidR="009665B1" w:rsidRPr="00FF28D4">
              <w:rPr>
                <w:rFonts w:ascii="Verdana" w:hAnsi="Verdana"/>
                <w:lang w:val="en-GB"/>
              </w:rPr>
              <w:t>5</w:t>
            </w:r>
            <w:r w:rsidR="004C66A1" w:rsidRPr="00FF28D4">
              <w:rPr>
                <w:rFonts w:ascii="Verdana" w:hAnsi="Verdana"/>
                <w:lang w:val="en-GB"/>
              </w:rPr>
              <w:t>:</w:t>
            </w:r>
            <w:r w:rsidR="009665B1" w:rsidRPr="00FF28D4">
              <w:rPr>
                <w:rFonts w:ascii="Verdana" w:hAnsi="Verdana"/>
                <w:lang w:val="en-GB"/>
              </w:rPr>
              <w:t>5</w:t>
            </w:r>
            <w:r w:rsidRPr="00FF28D4">
              <w:rPr>
                <w:rFonts w:ascii="Verdana" w:hAnsi="Verdana"/>
                <w:lang w:val="en-GB"/>
              </w:rPr>
              <w:t>5</w:t>
            </w:r>
          </w:p>
        </w:tc>
        <w:tc>
          <w:tcPr>
            <w:tcW w:w="4799" w:type="dxa"/>
            <w:vAlign w:val="center"/>
          </w:tcPr>
          <w:p w:rsidR="004C66A1" w:rsidRPr="00FF28D4" w:rsidRDefault="002D40D1" w:rsidP="00A43902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Regional cooperation in the Andes: the experience of the Andean Initiative</w:t>
            </w:r>
          </w:p>
        </w:tc>
        <w:tc>
          <w:tcPr>
            <w:tcW w:w="2767" w:type="dxa"/>
            <w:vAlign w:val="center"/>
          </w:tcPr>
          <w:p w:rsidR="004C66A1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High level r</w:t>
            </w:r>
            <w:r w:rsidR="00F32045" w:rsidRPr="00FF28D4">
              <w:rPr>
                <w:rFonts w:ascii="Verdana" w:hAnsi="Verdana"/>
                <w:lang w:val="en-GB"/>
              </w:rPr>
              <w:t>epresenta</w:t>
            </w:r>
            <w:r w:rsidR="00A43902" w:rsidRPr="00FF28D4">
              <w:rPr>
                <w:rFonts w:ascii="Verdana" w:hAnsi="Verdana"/>
                <w:lang w:val="en-GB"/>
              </w:rPr>
              <w:t xml:space="preserve">tive of </w:t>
            </w:r>
            <w:r w:rsidRPr="00FF28D4">
              <w:rPr>
                <w:rFonts w:ascii="Verdana" w:hAnsi="Verdana"/>
                <w:lang w:val="en-GB"/>
              </w:rPr>
              <w:t>Ecuador</w:t>
            </w:r>
          </w:p>
        </w:tc>
      </w:tr>
      <w:tr w:rsidR="009665B1" w:rsidRPr="009E6004" w:rsidTr="002D40D1">
        <w:tc>
          <w:tcPr>
            <w:tcW w:w="1380" w:type="dxa"/>
            <w:vAlign w:val="center"/>
          </w:tcPr>
          <w:p w:rsidR="009665B1" w:rsidRPr="00FF28D4" w:rsidRDefault="009665B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15:55-16:05</w:t>
            </w:r>
          </w:p>
        </w:tc>
        <w:tc>
          <w:tcPr>
            <w:tcW w:w="4799" w:type="dxa"/>
            <w:vAlign w:val="center"/>
          </w:tcPr>
          <w:p w:rsidR="009665B1" w:rsidRPr="00FF28D4" w:rsidRDefault="009665B1" w:rsidP="004E5B14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Italian support to regional processes related to climate change adaptation in mountains</w:t>
            </w:r>
          </w:p>
        </w:tc>
        <w:tc>
          <w:tcPr>
            <w:tcW w:w="2767" w:type="dxa"/>
            <w:vAlign w:val="center"/>
          </w:tcPr>
          <w:p w:rsidR="009665B1" w:rsidRPr="00FF28D4" w:rsidRDefault="009665B1" w:rsidP="009665B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High level representative of Ministry of Environment of Italy</w:t>
            </w:r>
          </w:p>
        </w:tc>
      </w:tr>
      <w:tr w:rsidR="002D40D1" w:rsidRPr="00FF28D4" w:rsidTr="002D40D1">
        <w:tc>
          <w:tcPr>
            <w:tcW w:w="1380" w:type="dxa"/>
            <w:vAlign w:val="center"/>
          </w:tcPr>
          <w:p w:rsidR="004C66A1" w:rsidRPr="00FF28D4" w:rsidRDefault="00836125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</w:t>
            </w:r>
            <w:r w:rsidR="002D40D1" w:rsidRPr="00FF28D4">
              <w:rPr>
                <w:rFonts w:ascii="Verdana" w:hAnsi="Verdana"/>
                <w:lang w:val="en-GB"/>
              </w:rPr>
              <w:t>6</w:t>
            </w:r>
            <w:r w:rsidRPr="00FF28D4">
              <w:rPr>
                <w:rFonts w:ascii="Verdana" w:hAnsi="Verdana"/>
                <w:lang w:val="en-GB"/>
              </w:rPr>
              <w:t>:</w:t>
            </w:r>
            <w:r w:rsidR="002D40D1" w:rsidRPr="00FF28D4">
              <w:rPr>
                <w:rFonts w:ascii="Verdana" w:hAnsi="Verdana"/>
                <w:lang w:val="en-GB"/>
              </w:rPr>
              <w:t>05-16</w:t>
            </w:r>
            <w:r w:rsidRPr="00FF28D4">
              <w:rPr>
                <w:rFonts w:ascii="Verdana" w:hAnsi="Verdana"/>
                <w:lang w:val="en-GB"/>
              </w:rPr>
              <w:t>:</w:t>
            </w:r>
            <w:r w:rsidR="002D40D1" w:rsidRPr="00FF28D4">
              <w:rPr>
                <w:rFonts w:ascii="Verdana" w:hAnsi="Verdana"/>
                <w:lang w:val="en-GB"/>
              </w:rPr>
              <w:t>25</w:t>
            </w:r>
          </w:p>
        </w:tc>
        <w:tc>
          <w:tcPr>
            <w:tcW w:w="4799" w:type="dxa"/>
            <w:vAlign w:val="center"/>
          </w:tcPr>
          <w:p w:rsidR="004C66A1" w:rsidRPr="00FF28D4" w:rsidRDefault="002D40D1" w:rsidP="004E5B14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Discussion and sharing experience</w:t>
            </w:r>
            <w:r w:rsidR="00B8363A">
              <w:rPr>
                <w:rFonts w:ascii="Verdana" w:hAnsi="Verdana"/>
                <w:lang w:val="en-GB"/>
              </w:rPr>
              <w:t>s</w:t>
            </w:r>
            <w:r w:rsidRPr="00FF28D4">
              <w:rPr>
                <w:rFonts w:ascii="Verdana" w:hAnsi="Verdana"/>
                <w:lang w:val="en-GB"/>
              </w:rPr>
              <w:t xml:space="preserve"> from the floor</w:t>
            </w:r>
          </w:p>
        </w:tc>
        <w:tc>
          <w:tcPr>
            <w:tcW w:w="2767" w:type="dxa"/>
            <w:vAlign w:val="center"/>
          </w:tcPr>
          <w:p w:rsidR="004C66A1" w:rsidRPr="00FF28D4" w:rsidRDefault="002D40D1" w:rsidP="004E5B14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All participants and attendees</w:t>
            </w:r>
          </w:p>
        </w:tc>
      </w:tr>
      <w:tr w:rsidR="002D40D1" w:rsidRPr="00FF28D4" w:rsidTr="002D40D1">
        <w:tc>
          <w:tcPr>
            <w:tcW w:w="1380" w:type="dxa"/>
            <w:vAlign w:val="center"/>
          </w:tcPr>
          <w:p w:rsidR="00A43902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16</w:t>
            </w:r>
            <w:r w:rsidR="00A43902" w:rsidRPr="00FF28D4">
              <w:rPr>
                <w:rFonts w:ascii="Verdana" w:hAnsi="Verdana"/>
                <w:lang w:val="en-GB"/>
              </w:rPr>
              <w:t>:</w:t>
            </w:r>
            <w:r w:rsidRPr="00FF28D4">
              <w:rPr>
                <w:rFonts w:ascii="Verdana" w:hAnsi="Verdana"/>
                <w:lang w:val="en-GB"/>
              </w:rPr>
              <w:t>25</w:t>
            </w:r>
            <w:r w:rsidR="00A43902" w:rsidRPr="00FF28D4">
              <w:rPr>
                <w:rFonts w:ascii="Verdana" w:hAnsi="Verdana"/>
                <w:lang w:val="en-GB"/>
              </w:rPr>
              <w:t>-1</w:t>
            </w:r>
            <w:r w:rsidRPr="00FF28D4">
              <w:rPr>
                <w:rFonts w:ascii="Verdana" w:hAnsi="Verdana"/>
                <w:lang w:val="en-GB"/>
              </w:rPr>
              <w:t>6</w:t>
            </w:r>
            <w:r w:rsidR="00A43902" w:rsidRPr="00FF28D4">
              <w:rPr>
                <w:rFonts w:ascii="Verdana" w:hAnsi="Verdana"/>
                <w:lang w:val="en-GB"/>
              </w:rPr>
              <w:t>:</w:t>
            </w:r>
            <w:r w:rsidRPr="00FF28D4">
              <w:rPr>
                <w:rFonts w:ascii="Verdana" w:hAnsi="Verdana"/>
                <w:lang w:val="en-GB"/>
              </w:rPr>
              <w:t>3</w:t>
            </w:r>
            <w:r w:rsidR="00A43902" w:rsidRPr="00FF28D4">
              <w:rPr>
                <w:rFonts w:ascii="Verdana" w:hAnsi="Verdana"/>
                <w:lang w:val="en-GB"/>
              </w:rPr>
              <w:t>0</w:t>
            </w:r>
          </w:p>
        </w:tc>
        <w:tc>
          <w:tcPr>
            <w:tcW w:w="4799" w:type="dxa"/>
            <w:vAlign w:val="center"/>
          </w:tcPr>
          <w:p w:rsidR="00A43902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>The way forward in the context of the Mountain Partnership</w:t>
            </w:r>
          </w:p>
        </w:tc>
        <w:tc>
          <w:tcPr>
            <w:tcW w:w="2767" w:type="dxa"/>
            <w:vAlign w:val="center"/>
          </w:tcPr>
          <w:p w:rsidR="00A43902" w:rsidRPr="00FF28D4" w:rsidRDefault="002D40D1" w:rsidP="002D40D1">
            <w:pPr>
              <w:spacing w:after="0" w:line="240" w:lineRule="auto"/>
              <w:rPr>
                <w:rFonts w:ascii="Verdana" w:hAnsi="Verdana"/>
                <w:lang w:val="en-GB"/>
              </w:rPr>
            </w:pPr>
            <w:r w:rsidRPr="00FF28D4">
              <w:rPr>
                <w:rFonts w:ascii="Verdana" w:hAnsi="Verdana"/>
                <w:lang w:val="en-GB"/>
              </w:rPr>
              <w:t xml:space="preserve">Mountain Partnership </w:t>
            </w:r>
            <w:r w:rsidR="006074D0" w:rsidRPr="00FF28D4">
              <w:rPr>
                <w:rFonts w:ascii="Verdana" w:hAnsi="Verdana"/>
                <w:lang w:val="en-GB"/>
              </w:rPr>
              <w:t>Secretariat</w:t>
            </w:r>
          </w:p>
        </w:tc>
      </w:tr>
    </w:tbl>
    <w:p w:rsidR="00957487" w:rsidRPr="00FF28D4" w:rsidRDefault="00957487" w:rsidP="004C66A1">
      <w:pPr>
        <w:spacing w:after="0" w:line="240" w:lineRule="auto"/>
        <w:rPr>
          <w:rFonts w:ascii="Verdana" w:hAnsi="Verdana"/>
          <w:color w:val="FF0000"/>
          <w:lang w:val="en-GB"/>
        </w:rPr>
      </w:pPr>
    </w:p>
    <w:p w:rsidR="00A433F6" w:rsidRPr="00FF28D4" w:rsidRDefault="00A433F6" w:rsidP="004C66A1">
      <w:pPr>
        <w:spacing w:after="0" w:line="240" w:lineRule="auto"/>
        <w:rPr>
          <w:rFonts w:ascii="Verdana" w:hAnsi="Verdana"/>
          <w:lang w:val="en-GB"/>
        </w:rPr>
      </w:pPr>
    </w:p>
    <w:p w:rsidR="0004390F" w:rsidRPr="00FF28D4" w:rsidRDefault="0004390F" w:rsidP="00A433F6">
      <w:pPr>
        <w:spacing w:after="0" w:line="240" w:lineRule="auto"/>
        <w:rPr>
          <w:rFonts w:ascii="Verdana" w:hAnsi="Verdana"/>
          <w:lang w:val="en-GB"/>
        </w:rPr>
      </w:pPr>
    </w:p>
    <w:p w:rsidR="0004390F" w:rsidRPr="00FF28D4" w:rsidRDefault="0004390F" w:rsidP="00A433F6">
      <w:pPr>
        <w:spacing w:after="0" w:line="240" w:lineRule="auto"/>
        <w:rPr>
          <w:rFonts w:ascii="Verdana" w:hAnsi="Verdana"/>
          <w:lang w:val="en-GB"/>
        </w:rPr>
      </w:pPr>
    </w:p>
    <w:p w:rsidR="0004390F" w:rsidRPr="00FF28D4" w:rsidRDefault="0004390F" w:rsidP="00A433F6">
      <w:pPr>
        <w:spacing w:after="0" w:line="240" w:lineRule="auto"/>
        <w:rPr>
          <w:rFonts w:ascii="Verdana" w:hAnsi="Verdana"/>
          <w:lang w:val="en-GB"/>
        </w:rPr>
      </w:pPr>
    </w:p>
    <w:p w:rsidR="0004390F" w:rsidRPr="00FF28D4" w:rsidRDefault="0004390F" w:rsidP="00A433F6">
      <w:pPr>
        <w:spacing w:after="0" w:line="240" w:lineRule="auto"/>
        <w:rPr>
          <w:rFonts w:ascii="Verdana" w:hAnsi="Verdana"/>
          <w:lang w:val="en-GB"/>
        </w:rPr>
      </w:pPr>
    </w:p>
    <w:p w:rsidR="0004390F" w:rsidRPr="00FF28D4" w:rsidRDefault="0004390F" w:rsidP="00A433F6">
      <w:pPr>
        <w:spacing w:after="0" w:line="240" w:lineRule="auto"/>
        <w:rPr>
          <w:rFonts w:ascii="Verdana" w:hAnsi="Verdana"/>
          <w:lang w:val="en-GB"/>
        </w:rPr>
      </w:pPr>
    </w:p>
    <w:p w:rsidR="0004390F" w:rsidRPr="00FF28D4" w:rsidRDefault="0004390F" w:rsidP="00A433F6">
      <w:pPr>
        <w:spacing w:after="0" w:line="240" w:lineRule="auto"/>
        <w:rPr>
          <w:rFonts w:ascii="Verdana" w:hAnsi="Verdana"/>
          <w:lang w:val="en-GB"/>
        </w:rPr>
      </w:pPr>
    </w:p>
    <w:sectPr w:rsidR="0004390F" w:rsidRPr="00FF28D4" w:rsidSect="00AC09B7">
      <w:headerReference w:type="default" r:id="rId8"/>
      <w:pgSz w:w="12240" w:h="15840"/>
      <w:pgMar w:top="1134" w:right="1041" w:bottom="1418" w:left="1701" w:header="709" w:footer="709" w:gutter="0"/>
      <w:cols w:space="708"/>
      <w:docGrid w:linePitch="360"/>
      <w:sectPrChange w:id="4" w:author="mcguire" w:date="2010-11-23T17:22:00Z">
        <w:sectPr w:rsidR="0004390F" w:rsidRPr="00FF28D4" w:rsidSect="00AC09B7">
          <w:pgMar w:right="1809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92C" w:rsidRDefault="00B4392C" w:rsidP="00B4392C">
      <w:pPr>
        <w:spacing w:after="0" w:line="240" w:lineRule="auto"/>
      </w:pPr>
      <w:r>
        <w:separator/>
      </w:r>
    </w:p>
  </w:endnote>
  <w:endnote w:type="continuationSeparator" w:id="0">
    <w:p w:rsidR="00B4392C" w:rsidRDefault="00B4392C" w:rsidP="00B4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92C" w:rsidRDefault="00B4392C" w:rsidP="00B4392C">
      <w:pPr>
        <w:spacing w:after="0" w:line="240" w:lineRule="auto"/>
      </w:pPr>
      <w:r>
        <w:separator/>
      </w:r>
    </w:p>
  </w:footnote>
  <w:footnote w:type="continuationSeparator" w:id="0">
    <w:p w:rsidR="00B4392C" w:rsidRDefault="00B4392C" w:rsidP="00B4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92C" w:rsidRDefault="00B4392C">
    <w:pPr>
      <w:pStyle w:val="Header"/>
    </w:pPr>
    <w:proofErr w:type="spellStart"/>
    <w:r>
      <w:t>Revised</w:t>
    </w:r>
    <w:proofErr w:type="spellEnd"/>
    <w:r>
      <w:t xml:space="preserve"> 23 </w:t>
    </w:r>
    <w:proofErr w:type="spellStart"/>
    <w:r>
      <w:t>Nov</w:t>
    </w:r>
    <w:proofErr w:type="spellEnd"/>
    <w:r>
      <w:t xml:space="preserve"> 2010 </w:t>
    </w:r>
    <w:proofErr w:type="spellStart"/>
    <w:r>
      <w:t>rr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1585"/>
    <w:multiLevelType w:val="hybridMultilevel"/>
    <w:tmpl w:val="6F688B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51242"/>
    <w:multiLevelType w:val="hybridMultilevel"/>
    <w:tmpl w:val="618218AC"/>
    <w:lvl w:ilvl="0" w:tplc="545E1DB0">
      <w:start w:val="1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7635D"/>
    <w:multiLevelType w:val="hybridMultilevel"/>
    <w:tmpl w:val="41247B3C"/>
    <w:lvl w:ilvl="0" w:tplc="A50682E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18F"/>
    <w:rsid w:val="0004390F"/>
    <w:rsid w:val="00067C17"/>
    <w:rsid w:val="000E5BD3"/>
    <w:rsid w:val="00111202"/>
    <w:rsid w:val="0013122B"/>
    <w:rsid w:val="0015218F"/>
    <w:rsid w:val="00162CBE"/>
    <w:rsid w:val="00231D21"/>
    <w:rsid w:val="002541D6"/>
    <w:rsid w:val="002639EF"/>
    <w:rsid w:val="002D2EE4"/>
    <w:rsid w:val="002D40D1"/>
    <w:rsid w:val="002E1E72"/>
    <w:rsid w:val="00341B26"/>
    <w:rsid w:val="00400F94"/>
    <w:rsid w:val="004011A3"/>
    <w:rsid w:val="00426FE0"/>
    <w:rsid w:val="0046353B"/>
    <w:rsid w:val="00465991"/>
    <w:rsid w:val="00471846"/>
    <w:rsid w:val="004C66A1"/>
    <w:rsid w:val="004D3C2A"/>
    <w:rsid w:val="004E5B14"/>
    <w:rsid w:val="0052379C"/>
    <w:rsid w:val="00537586"/>
    <w:rsid w:val="00576FEE"/>
    <w:rsid w:val="00583EFB"/>
    <w:rsid w:val="005B5866"/>
    <w:rsid w:val="005E647E"/>
    <w:rsid w:val="006074D0"/>
    <w:rsid w:val="00686019"/>
    <w:rsid w:val="006A6D96"/>
    <w:rsid w:val="006E1545"/>
    <w:rsid w:val="006F168C"/>
    <w:rsid w:val="00714DBB"/>
    <w:rsid w:val="007808D0"/>
    <w:rsid w:val="007A2572"/>
    <w:rsid w:val="007A3E04"/>
    <w:rsid w:val="00814512"/>
    <w:rsid w:val="00836125"/>
    <w:rsid w:val="00904511"/>
    <w:rsid w:val="00957487"/>
    <w:rsid w:val="009665B1"/>
    <w:rsid w:val="009933FB"/>
    <w:rsid w:val="009E36C3"/>
    <w:rsid w:val="009E6004"/>
    <w:rsid w:val="00A433F6"/>
    <w:rsid w:val="00A43902"/>
    <w:rsid w:val="00A7797B"/>
    <w:rsid w:val="00A974C3"/>
    <w:rsid w:val="00AC09B7"/>
    <w:rsid w:val="00B4392C"/>
    <w:rsid w:val="00B55E3B"/>
    <w:rsid w:val="00B65CD5"/>
    <w:rsid w:val="00B8363A"/>
    <w:rsid w:val="00C9566C"/>
    <w:rsid w:val="00D851DB"/>
    <w:rsid w:val="00DD3BA0"/>
    <w:rsid w:val="00E03C7B"/>
    <w:rsid w:val="00E06640"/>
    <w:rsid w:val="00E643EA"/>
    <w:rsid w:val="00EF175D"/>
    <w:rsid w:val="00F05ED7"/>
    <w:rsid w:val="00F32045"/>
    <w:rsid w:val="00F43706"/>
    <w:rsid w:val="00F9233A"/>
    <w:rsid w:val="00FA611D"/>
    <w:rsid w:val="00FD1E39"/>
    <w:rsid w:val="00FF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EF"/>
    <w:pPr>
      <w:spacing w:after="200" w:line="276" w:lineRule="auto"/>
    </w:pPr>
    <w:rPr>
      <w:sz w:val="22"/>
      <w:szCs w:val="22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4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92C"/>
    <w:rPr>
      <w:sz w:val="22"/>
      <w:szCs w:val="22"/>
      <w:lang w:val="es-PE"/>
    </w:rPr>
  </w:style>
  <w:style w:type="paragraph" w:styleId="Footer">
    <w:name w:val="footer"/>
    <w:basedOn w:val="Normal"/>
    <w:link w:val="FooterChar"/>
    <w:uiPriority w:val="99"/>
    <w:semiHidden/>
    <w:unhideWhenUsed/>
    <w:rsid w:val="00B4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92C"/>
    <w:rPr>
      <w:sz w:val="22"/>
      <w:szCs w:val="22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4C2B2-0E77-4829-BFBC-F1F6D95A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cp:lastModifiedBy>mcguire</cp:lastModifiedBy>
  <cp:revision>9</cp:revision>
  <dcterms:created xsi:type="dcterms:W3CDTF">2010-11-19T17:39:00Z</dcterms:created>
  <dcterms:modified xsi:type="dcterms:W3CDTF">2010-11-23T16:22:00Z</dcterms:modified>
</cp:coreProperties>
</file>